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275512" w14:textId="77777777" w:rsidR="00B07F3D" w:rsidRDefault="00B07F3D">
      <w:r>
        <w:t>The OPEN ECONOMY PROJECT</w:t>
      </w:r>
    </w:p>
    <w:p w14:paraId="61F76177" w14:textId="77777777" w:rsidR="00854DD3" w:rsidRDefault="00DB225B">
      <w:r>
        <w:t>Welcome to the</w:t>
      </w:r>
      <w:r w:rsidR="00FF69E6">
        <w:t xml:space="preserve"> Australian</w:t>
      </w:r>
      <w:r>
        <w:t xml:space="preserve"> Greens O</w:t>
      </w:r>
      <w:r w:rsidR="00F9794B">
        <w:t xml:space="preserve">pen Economy Project </w:t>
      </w:r>
      <w:r w:rsidR="00FF69E6">
        <w:t>– b</w:t>
      </w:r>
      <w:r w:rsidR="00F9794B">
        <w:t>eta</w:t>
      </w:r>
      <w:r w:rsidR="00FF69E6">
        <w:t xml:space="preserve"> release</w:t>
      </w:r>
      <w:r>
        <w:t>. This program offers a new way to explore government budgets and spending</w:t>
      </w:r>
      <w:r w:rsidR="00F9794B">
        <w:t>, and compare them with corporations and other financial entities at various scales</w:t>
      </w:r>
      <w:r w:rsidR="00FF69E6">
        <w:t xml:space="preserve"> and time periods</w:t>
      </w:r>
      <w:r>
        <w:t>. You can play around with the budget data we’ve loaded, or have a go at creating your own models</w:t>
      </w:r>
      <w:r w:rsidR="00FF69E6">
        <w:t xml:space="preserve"> to share</w:t>
      </w:r>
      <w:r>
        <w:t>.</w:t>
      </w:r>
    </w:p>
    <w:p w14:paraId="6A62FF79" w14:textId="77777777" w:rsidR="008C08D2" w:rsidRDefault="008C08D2">
      <w:r>
        <w:t>NAVIGATION</w:t>
      </w:r>
    </w:p>
    <w:p w14:paraId="72EFBEB6" w14:textId="77777777" w:rsidR="00E8221A" w:rsidRDefault="00E8221A">
      <w:r>
        <w:t xml:space="preserve">When you first arrive at the Open Economy project you’ll see a couple of </w:t>
      </w:r>
      <w:r w:rsidR="00237B51">
        <w:t>pie-chart looking things sitting in space: these are financial models to scale, in Australian dollars1</w:t>
      </w:r>
      <w:r w:rsidR="00237B51">
        <w:rPr>
          <w:rStyle w:val="FootnoteReference"/>
        </w:rPr>
        <w:footnoteReference w:id="1"/>
      </w:r>
      <w:r w:rsidR="00237B51">
        <w:t>.</w:t>
      </w:r>
      <w:r w:rsidR="008C08D2">
        <w:t xml:space="preserve"> Depending on the device you’re using, you can zoom and scroll around through this imaginary financial space using the mouse wheel or the magnifying glass icons top right.</w:t>
      </w:r>
    </w:p>
    <w:p w14:paraId="727452B0" w14:textId="77777777" w:rsidR="008C08D2" w:rsidRDefault="008C08D2">
      <w:r>
        <w:t>THE FINANCIAL ENTITIES…</w:t>
      </w:r>
    </w:p>
    <w:p w14:paraId="73950C77" w14:textId="77777777" w:rsidR="00237B51" w:rsidRDefault="00237B51">
      <w:r>
        <w:t>These are not pie charts: they are actually an overlay of four important values for any financial entity. On the left side is the b</w:t>
      </w:r>
      <w:r w:rsidR="008C08D2">
        <w:t xml:space="preserve">alance sheet: the assets and liabilities, with an indicator as to the net debt or equity. On the right side is the budget: the revenue and expenses, again with an indicator as to the surplus or deficit of the model. At any time you can grab a model and move it around the place. </w:t>
      </w:r>
    </w:p>
    <w:p w14:paraId="380C2C0A" w14:textId="77777777" w:rsidR="008C08D2" w:rsidRDefault="008C08D2">
      <w:r>
        <w:t>…AND THEIR INTERNAL WORKINGS</w:t>
      </w:r>
    </w:p>
    <w:p w14:paraId="46024A62" w14:textId="77777777" w:rsidR="008C08D2" w:rsidRDefault="003951BF">
      <w:r>
        <w:t>Double click</w:t>
      </w:r>
      <w:r w:rsidR="008C08D2">
        <w:t xml:space="preserve"> on any of these quadrants to display that side of the model – the balance sheet or the budget.</w:t>
      </w:r>
      <w:r>
        <w:t xml:space="preserve"> Double click</w:t>
      </w:r>
      <w:r w:rsidR="008C08D2">
        <w:t xml:space="preserve"> on one of the halves and it will display that</w:t>
      </w:r>
      <w:r>
        <w:t xml:space="preserve"> value</w:t>
      </w:r>
      <w:r w:rsidR="008C08D2">
        <w:t xml:space="preserve"> alone. </w:t>
      </w:r>
      <w:r>
        <w:t xml:space="preserve">Double click once more </w:t>
      </w:r>
      <w:r w:rsidR="008C08D2">
        <w:t xml:space="preserve">and it expands to reveal its component parts – provided the data is there. Anything displaying ellipsis (…) is telling you it contains more data. </w:t>
      </w:r>
      <w:proofErr w:type="gramStart"/>
      <w:r w:rsidR="008C08D2">
        <w:t>Note that as you’re clicking away on things, the ‘info’ panel on the right is showing what you’ve clicked on and its value, and m</w:t>
      </w:r>
      <w:r w:rsidR="002301CC">
        <w:t>aybe a hyperlink or annotation if the data is there.</w:t>
      </w:r>
      <w:proofErr w:type="gramEnd"/>
    </w:p>
    <w:p w14:paraId="60EC67C4" w14:textId="77777777" w:rsidR="00FF69E6" w:rsidRDefault="00FF69E6">
      <w:r>
        <w:t>At any time you can right click on a model to get some context-sensitive options – generally reset, scale or delete. If you’ve got the balance sheet or budget halves displayed, you can right click to ‘</w:t>
      </w:r>
      <w:proofErr w:type="gramStart"/>
      <w:r>
        <w:t>expand</w:t>
      </w:r>
      <w:proofErr w:type="gramEnd"/>
      <w:r>
        <w:t xml:space="preserve"> both’ – for example, to be able to unfold taxes and spending at the same time. </w:t>
      </w:r>
    </w:p>
    <w:p w14:paraId="6855C60F" w14:textId="77777777" w:rsidR="008C08D2" w:rsidRDefault="008C08D2">
      <w:r>
        <w:t>FINANCIAL SPACE AND TIME</w:t>
      </w:r>
    </w:p>
    <w:p w14:paraId="3D9C10F4" w14:textId="77777777" w:rsidR="008C08D2" w:rsidRDefault="008C08D2">
      <w:r>
        <w:t xml:space="preserve">These models are infinitely scalable in financial space/time – if the data is there, you can roll backward and forward through financial years and you should see the models change as their values change. </w:t>
      </w:r>
    </w:p>
    <w:p w14:paraId="274342E0" w14:textId="77777777" w:rsidR="00FF69E6" w:rsidRDefault="00FF69E6">
      <w:r>
        <w:t xml:space="preserve">If you see a model go grey, it means you’ve passed out of a date range for which there’s data. If you see a model disappear behind a white halo, it means you’ve made it too small to see; the halo is to remind you that it’s still there. </w:t>
      </w:r>
    </w:p>
    <w:p w14:paraId="5A6943DF" w14:textId="77777777" w:rsidR="00DB225B" w:rsidRDefault="002301CC">
      <w:r>
        <w:t>WHAT’S ON THE MENU?</w:t>
      </w:r>
    </w:p>
    <w:p w14:paraId="135D9A35" w14:textId="77777777" w:rsidR="00DB225B" w:rsidRDefault="00DB225B" w:rsidP="00DB225B">
      <w:pPr>
        <w:pStyle w:val="ListParagraph"/>
        <w:numPr>
          <w:ilvl w:val="0"/>
          <w:numId w:val="1"/>
        </w:numPr>
      </w:pPr>
      <w:r>
        <w:t>Click ‘Load’ in the sidebar</w:t>
      </w:r>
    </w:p>
    <w:p w14:paraId="08F18EB7" w14:textId="77777777" w:rsidR="00DB225B" w:rsidRDefault="00DB225B" w:rsidP="00DB225B">
      <w:pPr>
        <w:pStyle w:val="ListParagraph"/>
        <w:numPr>
          <w:ilvl w:val="0"/>
          <w:numId w:val="1"/>
        </w:numPr>
      </w:pPr>
      <w:r>
        <w:t>Select a model</w:t>
      </w:r>
    </w:p>
    <w:p w14:paraId="35FCC372" w14:textId="77777777" w:rsidR="00DB225B" w:rsidRDefault="00FF69E6" w:rsidP="00DB225B">
      <w:pPr>
        <w:pStyle w:val="ListParagraph"/>
        <w:numPr>
          <w:ilvl w:val="0"/>
          <w:numId w:val="1"/>
        </w:numPr>
      </w:pPr>
      <w:r>
        <w:lastRenderedPageBreak/>
        <w:t xml:space="preserve">Hit the green </w:t>
      </w:r>
      <w:r w:rsidR="00DB225B">
        <w:t>tick</w:t>
      </w:r>
    </w:p>
    <w:p w14:paraId="3CE2B266" w14:textId="77777777" w:rsidR="00DB225B" w:rsidRDefault="00DB225B" w:rsidP="00DB225B">
      <w:pPr>
        <w:pStyle w:val="ListParagraph"/>
        <w:numPr>
          <w:ilvl w:val="0"/>
          <w:numId w:val="1"/>
        </w:numPr>
      </w:pPr>
      <w:r>
        <w:t xml:space="preserve">Click to drop it </w:t>
      </w:r>
      <w:r w:rsidR="00FF69E6">
        <w:t xml:space="preserve">somewhere </w:t>
      </w:r>
      <w:r>
        <w:t>on the screen</w:t>
      </w:r>
    </w:p>
    <w:p w14:paraId="5FE2BF8E" w14:textId="77777777" w:rsidR="00FF69E6" w:rsidRDefault="00FF69E6" w:rsidP="00FF69E6">
      <w:r>
        <w:t xml:space="preserve">These are our pre-built models. If you’re inclined, you can also hit ‘save’ and the models will be drawn either as a vector (layered SVG format) or raster (PNG format) for fooling around with in a graphics package or pasting into a document. </w:t>
      </w:r>
    </w:p>
    <w:p w14:paraId="18DB95E3" w14:textId="77777777" w:rsidR="002301CC" w:rsidRDefault="002301CC" w:rsidP="00DB225B"/>
    <w:p w14:paraId="3B11DD23" w14:textId="77777777" w:rsidR="002301CC" w:rsidRDefault="002301CC" w:rsidP="00DB225B">
      <w:r>
        <w:t>COULD THIS POSSIBLY BE MORE FUN?</w:t>
      </w:r>
    </w:p>
    <w:p w14:paraId="375D5FFB" w14:textId="77777777" w:rsidR="002301CC" w:rsidRDefault="002301CC" w:rsidP="00DB225B">
      <w:r>
        <w:t xml:space="preserve">Yes, yes it could. We’ve pre-loaded a limited number of models to get things started, but </w:t>
      </w:r>
      <w:r w:rsidR="00FF69E6">
        <w:t xml:space="preserve">the </w:t>
      </w:r>
      <w:r>
        <w:t xml:space="preserve">fact is, </w:t>
      </w:r>
      <w:proofErr w:type="gramStart"/>
      <w:r>
        <w:t>they</w:t>
      </w:r>
      <w:proofErr w:type="gramEnd"/>
      <w:r>
        <w:t xml:space="preserve">’re </w:t>
      </w:r>
      <w:proofErr w:type="gramStart"/>
      <w:r>
        <w:t>a drop in a deep ocean</w:t>
      </w:r>
      <w:proofErr w:type="gramEnd"/>
      <w:r>
        <w:t xml:space="preserve">. You can very easily register on the site and get cracking with your own models of what interests you. There are a few very basic rules of data entry into a </w:t>
      </w:r>
      <w:proofErr w:type="spellStart"/>
      <w:r>
        <w:t>spreadsheet</w:t>
      </w:r>
      <w:proofErr w:type="spellEnd"/>
      <w:r>
        <w:t xml:space="preserve"> </w:t>
      </w:r>
      <w:r w:rsidR="003951BF">
        <w:t xml:space="preserve">– you can download a couple of samples - </w:t>
      </w:r>
      <w:r>
        <w:t>and then you’re away. Anything you cook</w:t>
      </w:r>
      <w:ins w:id="0" w:author="Daniel Axtens" w:date="2013-05-14T11:45:00Z">
        <w:r w:rsidR="00854DD3">
          <w:t xml:space="preserve"> up</w:t>
        </w:r>
      </w:ins>
      <w:bookmarkStart w:id="1" w:name="_GoBack"/>
      <w:bookmarkEnd w:id="1"/>
      <w:r>
        <w:t xml:space="preserve"> that you think others might like, email us and we</w:t>
      </w:r>
      <w:r w:rsidR="003951BF">
        <w:t xml:space="preserve"> can</w:t>
      </w:r>
      <w:r>
        <w:t xml:space="preserve"> add it to the public library. </w:t>
      </w:r>
    </w:p>
    <w:p w14:paraId="1437F8FA" w14:textId="77777777" w:rsidR="00DB225B" w:rsidRDefault="00DB225B" w:rsidP="00DB225B">
      <w:r>
        <w:t>To load your own model</w:t>
      </w:r>
    </w:p>
    <w:p w14:paraId="42574BAA" w14:textId="77777777" w:rsidR="00DB225B" w:rsidRDefault="00DB225B" w:rsidP="00DB225B">
      <w:pPr>
        <w:pStyle w:val="ListParagraph"/>
        <w:numPr>
          <w:ilvl w:val="0"/>
          <w:numId w:val="3"/>
        </w:numPr>
      </w:pPr>
      <w:r>
        <w:t>Register on the website</w:t>
      </w:r>
    </w:p>
    <w:p w14:paraId="29FE7F1E" w14:textId="77777777" w:rsidR="00DB225B" w:rsidRDefault="00DB225B" w:rsidP="00DB225B">
      <w:pPr>
        <w:pStyle w:val="ListParagraph"/>
        <w:numPr>
          <w:ilvl w:val="0"/>
          <w:numId w:val="3"/>
        </w:numPr>
      </w:pPr>
      <w:r>
        <w:t xml:space="preserve">Create a </w:t>
      </w:r>
      <w:proofErr w:type="spellStart"/>
      <w:r>
        <w:t>spreadsheet</w:t>
      </w:r>
      <w:proofErr w:type="spellEnd"/>
      <w:r>
        <w:t xml:space="preserve"> in the Open Economy format (click here for details)</w:t>
      </w:r>
      <w:r w:rsidR="002D5E9F">
        <w:t>. You can include spending from multiple years, and/or have inco</w:t>
      </w:r>
      <w:r w:rsidR="003951BF">
        <w:t>me and expenditure side by side, up to the four-quadrant model if you have the data.</w:t>
      </w:r>
    </w:p>
    <w:p w14:paraId="235F6AE1" w14:textId="77777777" w:rsidR="00DB225B" w:rsidRDefault="00DB225B" w:rsidP="00DB225B">
      <w:pPr>
        <w:pStyle w:val="ListParagraph"/>
        <w:numPr>
          <w:ilvl w:val="0"/>
          <w:numId w:val="3"/>
        </w:numPr>
      </w:pPr>
      <w:r>
        <w:t xml:space="preserve">Upload the </w:t>
      </w:r>
      <w:proofErr w:type="spellStart"/>
      <w:r>
        <w:t>spreadsheet</w:t>
      </w:r>
      <w:proofErr w:type="spellEnd"/>
      <w:r>
        <w:t xml:space="preserve"> and take a look</w:t>
      </w:r>
    </w:p>
    <w:p w14:paraId="1E94106F" w14:textId="77777777" w:rsidR="002301CC" w:rsidRDefault="00FF69E6" w:rsidP="002301CC">
      <w:r>
        <w:t xml:space="preserve">The code for the model is open-source; if you’re technically minded and see something that could use a fix or an extension, you’re overwhelmingly welcome to get your hands dirty and make this thing better. </w:t>
      </w:r>
    </w:p>
    <w:p w14:paraId="31472BDF" w14:textId="77777777" w:rsidR="002165EC" w:rsidRDefault="002165EC" w:rsidP="002165EC">
      <w:r>
        <w:t>For more tips as you play, be sure to check out the help section.</w:t>
      </w:r>
    </w:p>
    <w:sectPr w:rsidR="002165EC" w:rsidSect="00C20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DAB36" w14:textId="77777777" w:rsidR="00854DD3" w:rsidRDefault="00854DD3" w:rsidP="00237B51">
      <w:pPr>
        <w:spacing w:after="0" w:line="240" w:lineRule="auto"/>
      </w:pPr>
      <w:r>
        <w:separator/>
      </w:r>
    </w:p>
  </w:endnote>
  <w:endnote w:type="continuationSeparator" w:id="0">
    <w:p w14:paraId="54E920DD" w14:textId="77777777" w:rsidR="00854DD3" w:rsidRDefault="00854DD3" w:rsidP="00237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6AD0AC" w14:textId="77777777" w:rsidR="00854DD3" w:rsidRDefault="00854DD3" w:rsidP="00237B51">
      <w:pPr>
        <w:spacing w:after="0" w:line="240" w:lineRule="auto"/>
      </w:pPr>
      <w:r>
        <w:separator/>
      </w:r>
    </w:p>
  </w:footnote>
  <w:footnote w:type="continuationSeparator" w:id="0">
    <w:p w14:paraId="31358108" w14:textId="77777777" w:rsidR="00854DD3" w:rsidRDefault="00854DD3" w:rsidP="00237B51">
      <w:pPr>
        <w:spacing w:after="0" w:line="240" w:lineRule="auto"/>
      </w:pPr>
      <w:r>
        <w:continuationSeparator/>
      </w:r>
    </w:p>
  </w:footnote>
  <w:footnote w:id="1">
    <w:p w14:paraId="064B63CA" w14:textId="77777777" w:rsidR="00854DD3" w:rsidRDefault="00854DD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Unadjusted; that is, in the dollars of that year, not accounting for currency inflation.</w:t>
      </w:r>
      <w:proofErr w:type="gramEnd"/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F1CF2"/>
    <w:multiLevelType w:val="hybridMultilevel"/>
    <w:tmpl w:val="210C327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943761"/>
    <w:multiLevelType w:val="hybridMultilevel"/>
    <w:tmpl w:val="A4000B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A60389"/>
    <w:multiLevelType w:val="hybridMultilevel"/>
    <w:tmpl w:val="210C327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25B"/>
    <w:rsid w:val="00062ECB"/>
    <w:rsid w:val="00102E27"/>
    <w:rsid w:val="002165EC"/>
    <w:rsid w:val="002301CC"/>
    <w:rsid w:val="00237B51"/>
    <w:rsid w:val="002D5E9F"/>
    <w:rsid w:val="00316118"/>
    <w:rsid w:val="003951BF"/>
    <w:rsid w:val="00431715"/>
    <w:rsid w:val="00685878"/>
    <w:rsid w:val="00802543"/>
    <w:rsid w:val="00854DD3"/>
    <w:rsid w:val="008C08D2"/>
    <w:rsid w:val="00920DC1"/>
    <w:rsid w:val="00B07F3D"/>
    <w:rsid w:val="00C2004F"/>
    <w:rsid w:val="00D67C4D"/>
    <w:rsid w:val="00DB225B"/>
    <w:rsid w:val="00E8221A"/>
    <w:rsid w:val="00E8289D"/>
    <w:rsid w:val="00F63A3F"/>
    <w:rsid w:val="00F9794B"/>
    <w:rsid w:val="00FF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DAAE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25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37B5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7B5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37B5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25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37B5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7B5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37B5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0141E-4AD9-6D48-A5B8-BDA2DE861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587</Words>
  <Characters>3350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Proctor</dc:creator>
  <cp:lastModifiedBy>Daniel Axtens</cp:lastModifiedBy>
  <cp:revision>3</cp:revision>
  <dcterms:created xsi:type="dcterms:W3CDTF">2013-05-14T01:29:00Z</dcterms:created>
  <dcterms:modified xsi:type="dcterms:W3CDTF">2013-05-14T01:49:00Z</dcterms:modified>
</cp:coreProperties>
</file>